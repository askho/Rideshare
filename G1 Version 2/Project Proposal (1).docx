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35D" w:rsidRDefault="004576E4">
      <w:pPr>
        <w:pStyle w:val="NoSpacing"/>
        <w:rPr>
          <w:rFonts w:ascii="Arial" w:hAnsi="Arial" w:cs="Arial"/>
        </w:rPr>
      </w:pPr>
      <w:r>
        <w:rPr>
          <w:rFonts w:ascii="Arial" w:hAnsi="Arial" w:cs="Arial"/>
        </w:rPr>
        <w:t>Project Proposal: Comp 1536 Set 1B</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Wednesday, 15, 2014</w:t>
      </w:r>
    </w:p>
    <w:p w:rsidR="008A435D" w:rsidRDefault="008A435D">
      <w:pPr>
        <w:pStyle w:val="NoSpacing"/>
        <w:rPr>
          <w:rFonts w:ascii="Arial" w:hAnsi="Arial" w:cs="Arial"/>
        </w:rPr>
      </w:pPr>
    </w:p>
    <w:p w:rsidR="008A435D" w:rsidRDefault="004576E4">
      <w:pPr>
        <w:pStyle w:val="NoSpacing"/>
        <w:ind w:firstLine="360"/>
        <w:rPr>
          <w:rFonts w:ascii="Arial" w:hAnsi="Arial" w:cs="Arial"/>
          <w:b/>
        </w:rPr>
      </w:pPr>
      <w:r>
        <w:rPr>
          <w:rFonts w:ascii="Arial" w:hAnsi="Arial" w:cs="Arial"/>
          <w:b/>
        </w:rPr>
        <w:t>Group Members</w:t>
      </w:r>
    </w:p>
    <w:p w:rsidR="008A435D" w:rsidRDefault="008A435D">
      <w:pPr>
        <w:pStyle w:val="NoSpacing"/>
        <w:rPr>
          <w:rFonts w:ascii="Arial" w:hAnsi="Arial" w:cs="Arial"/>
          <w:b/>
        </w:rPr>
      </w:pPr>
    </w:p>
    <w:p w:rsidR="008A435D" w:rsidRDefault="004576E4">
      <w:pPr>
        <w:pStyle w:val="NoSpacing"/>
        <w:numPr>
          <w:ilvl w:val="0"/>
          <w:numId w:val="1"/>
        </w:numPr>
        <w:rPr>
          <w:rFonts w:ascii="Arial" w:hAnsi="Arial" w:cs="Arial"/>
        </w:rPr>
      </w:pPr>
      <w:r>
        <w:rPr>
          <w:rFonts w:ascii="Arial" w:hAnsi="Arial" w:cs="Arial"/>
        </w:rPr>
        <w:t>John Janzen</w:t>
      </w:r>
    </w:p>
    <w:p w:rsidR="008A435D" w:rsidRDefault="004576E4">
      <w:pPr>
        <w:pStyle w:val="NoSpacing"/>
        <w:numPr>
          <w:ilvl w:val="0"/>
          <w:numId w:val="1"/>
        </w:numPr>
        <w:rPr>
          <w:rFonts w:ascii="Arial" w:hAnsi="Arial" w:cs="Arial"/>
        </w:rPr>
      </w:pPr>
      <w:r>
        <w:rPr>
          <w:rFonts w:ascii="Arial" w:hAnsi="Arial" w:cs="Arial"/>
        </w:rPr>
        <w:t>Lukasz Pacyk (Group Leader)</w:t>
      </w:r>
    </w:p>
    <w:p w:rsidR="008A435D" w:rsidRDefault="004576E4">
      <w:pPr>
        <w:pStyle w:val="NoSpacing"/>
        <w:numPr>
          <w:ilvl w:val="0"/>
          <w:numId w:val="1"/>
        </w:numPr>
        <w:rPr>
          <w:rFonts w:ascii="Arial" w:hAnsi="Arial" w:cs="Arial"/>
        </w:rPr>
      </w:pPr>
      <w:r>
        <w:rPr>
          <w:rFonts w:ascii="Arial" w:hAnsi="Arial" w:cs="Arial"/>
        </w:rPr>
        <w:t>Stuart Budd</w:t>
      </w:r>
    </w:p>
    <w:p w:rsidR="008A435D" w:rsidRDefault="004576E4">
      <w:pPr>
        <w:pStyle w:val="NoSpacing"/>
        <w:numPr>
          <w:ilvl w:val="0"/>
          <w:numId w:val="1"/>
        </w:numPr>
        <w:rPr>
          <w:rFonts w:ascii="Arial" w:hAnsi="Arial" w:cs="Arial"/>
        </w:rPr>
      </w:pPr>
      <w:r>
        <w:rPr>
          <w:rFonts w:ascii="Arial" w:hAnsi="Arial" w:cs="Arial"/>
        </w:rPr>
        <w:t>Byunghak Kim (Andrew)</w:t>
      </w:r>
    </w:p>
    <w:p w:rsidR="008A435D" w:rsidRDefault="004576E4">
      <w:pPr>
        <w:pStyle w:val="NoSpacing"/>
        <w:numPr>
          <w:ilvl w:val="0"/>
          <w:numId w:val="1"/>
        </w:numPr>
        <w:rPr>
          <w:rFonts w:ascii="Arial" w:hAnsi="Arial" w:cs="Arial"/>
        </w:rPr>
      </w:pPr>
      <w:r>
        <w:rPr>
          <w:rFonts w:ascii="Arial" w:hAnsi="Arial" w:cs="Arial"/>
        </w:rPr>
        <w:t>Leon Ho</w:t>
      </w:r>
    </w:p>
    <w:p w:rsidR="008A435D" w:rsidRDefault="008A435D">
      <w:pPr>
        <w:pStyle w:val="NoSpacing"/>
        <w:rPr>
          <w:rFonts w:ascii="Arial" w:hAnsi="Arial" w:cs="Arial"/>
        </w:rPr>
      </w:pPr>
    </w:p>
    <w:p w:rsidR="008A435D" w:rsidRDefault="004576E4">
      <w:pPr>
        <w:pStyle w:val="NoSpacing"/>
        <w:numPr>
          <w:ilvl w:val="0"/>
          <w:numId w:val="3"/>
        </w:numPr>
        <w:rPr>
          <w:rFonts w:ascii="Arial" w:hAnsi="Arial" w:cs="Arial"/>
          <w:b/>
          <w:sz w:val="28"/>
          <w:szCs w:val="28"/>
          <w:u w:val="single"/>
        </w:rPr>
      </w:pPr>
      <w:r>
        <w:rPr>
          <w:rFonts w:ascii="Arial" w:hAnsi="Arial" w:cs="Arial"/>
          <w:b/>
          <w:sz w:val="28"/>
          <w:szCs w:val="28"/>
          <w:u w:val="single"/>
        </w:rPr>
        <w:t>Topic</w:t>
      </w:r>
    </w:p>
    <w:p w:rsidR="008A435D" w:rsidRDefault="008A435D">
      <w:pPr>
        <w:pStyle w:val="NoSpacing"/>
        <w:rPr>
          <w:rFonts w:ascii="Arial" w:hAnsi="Arial" w:cs="Arial"/>
          <w:b/>
          <w:sz w:val="28"/>
          <w:szCs w:val="28"/>
          <w:u w:val="single"/>
        </w:rPr>
      </w:pPr>
    </w:p>
    <w:p w:rsidR="008A435D" w:rsidRDefault="004576E4">
      <w:pPr>
        <w:pStyle w:val="NoSpacing"/>
        <w:numPr>
          <w:ilvl w:val="0"/>
          <w:numId w:val="2"/>
        </w:numPr>
        <w:rPr>
          <w:rFonts w:ascii="Arial" w:hAnsi="Arial" w:cs="Arial"/>
        </w:rPr>
      </w:pPr>
      <w:r>
        <w:rPr>
          <w:rFonts w:ascii="Arial" w:hAnsi="Arial" w:cs="Arial"/>
        </w:rPr>
        <w:t xml:space="preserve">To provide BCIT members an inconvenient transit route the option of carpooling with a </w:t>
      </w:r>
      <w:r>
        <w:rPr>
          <w:rFonts w:ascii="Arial" w:hAnsi="Arial" w:cs="Arial"/>
        </w:rPr>
        <w:t>fellow student. Additionally, it provides current BCIT students who already commute with a car to BCIT (or a sky train station) a chance at reducing commute expenses by 80% which includes parking and gas.</w:t>
      </w:r>
    </w:p>
    <w:p w:rsidR="008A435D" w:rsidRDefault="008A435D">
      <w:pPr>
        <w:pStyle w:val="NoSpacing"/>
        <w:rPr>
          <w:rFonts w:ascii="Arial" w:hAnsi="Arial" w:cs="Arial"/>
        </w:rPr>
      </w:pPr>
    </w:p>
    <w:p w:rsidR="008A435D" w:rsidRDefault="004576E4">
      <w:pPr>
        <w:pStyle w:val="NoSpacing"/>
        <w:numPr>
          <w:ilvl w:val="0"/>
          <w:numId w:val="2"/>
        </w:numPr>
        <w:rPr>
          <w:rFonts w:ascii="Arial" w:hAnsi="Arial" w:cs="Arial"/>
        </w:rPr>
      </w:pPr>
      <w:r>
        <w:rPr>
          <w:rFonts w:ascii="Arial" w:hAnsi="Arial" w:cs="Arial"/>
        </w:rPr>
        <w:t>The goal of the site is to connect students to the</w:t>
      </w:r>
      <w:r>
        <w:rPr>
          <w:rFonts w:ascii="Arial" w:hAnsi="Arial" w:cs="Arial"/>
        </w:rPr>
        <w:t>ir institution of knowledge and each other. By giving the community to carpooling options, the opportunity to socialize is provided. . Reasons for creating this website are to provide a useful service, connect the community, and potentially introduce carpo</w:t>
      </w:r>
      <w:r>
        <w:rPr>
          <w:rFonts w:ascii="Arial" w:hAnsi="Arial" w:cs="Arial"/>
        </w:rPr>
        <w:t>oling to a larger community.</w:t>
      </w:r>
    </w:p>
    <w:p w:rsidR="008A435D" w:rsidRDefault="008A435D">
      <w:pPr>
        <w:pStyle w:val="NoSpacing"/>
        <w:rPr>
          <w:rFonts w:ascii="Arial" w:hAnsi="Arial" w:cs="Arial"/>
        </w:rPr>
      </w:pPr>
    </w:p>
    <w:p w:rsidR="008A435D" w:rsidRDefault="004576E4">
      <w:pPr>
        <w:pStyle w:val="NoSpacing"/>
        <w:numPr>
          <w:ilvl w:val="0"/>
          <w:numId w:val="2"/>
        </w:numPr>
        <w:rPr>
          <w:rFonts w:ascii="Arial" w:hAnsi="Arial" w:cs="Arial"/>
        </w:rPr>
      </w:pPr>
      <w:r>
        <w:rPr>
          <w:rFonts w:ascii="Arial" w:hAnsi="Arial" w:cs="Arial"/>
        </w:rPr>
        <w:t>The target of the website are explicitly faculty and students. The demographic we want to target is car owners and transit users. This essentially encompasses anyone that travels to BCIT.  We want to attract people that have i</w:t>
      </w:r>
      <w:r>
        <w:rPr>
          <w:rFonts w:ascii="Arial" w:hAnsi="Arial" w:cs="Arial"/>
        </w:rPr>
        <w:t>nconvenient access to transit or have a lengthy transit.  Students on a budget will have the opportunity of saving money and acquiring new connections.</w:t>
      </w:r>
    </w:p>
    <w:p w:rsidR="008A435D" w:rsidRDefault="008A435D">
      <w:pPr>
        <w:pStyle w:val="ListParagraph"/>
        <w:rPr>
          <w:rFonts w:ascii="Arial" w:hAnsi="Arial" w:cs="Arial"/>
        </w:rPr>
      </w:pPr>
    </w:p>
    <w:p w:rsidR="008A435D" w:rsidRDefault="004576E4">
      <w:pPr>
        <w:pStyle w:val="NoSpacing"/>
        <w:numPr>
          <w:ilvl w:val="0"/>
          <w:numId w:val="2"/>
        </w:numPr>
        <w:rPr>
          <w:rFonts w:ascii="Arial" w:hAnsi="Arial" w:cs="Arial"/>
        </w:rPr>
      </w:pPr>
      <w:r>
        <w:rPr>
          <w:rFonts w:ascii="Arial" w:hAnsi="Arial" w:cs="Arial"/>
        </w:rPr>
        <w:t>We hope to accomplish a variety of elements on our websites. We want to list maps with routes that will</w:t>
      </w:r>
      <w:r>
        <w:rPr>
          <w:rFonts w:ascii="Arial" w:hAnsi="Arial" w:cs="Arial"/>
        </w:rPr>
        <w:t xml:space="preserve"> help navigate the service. We hope that we can provide a forum for others to connect with each other. Environmentally we hope to reduce traffic and emissions. </w:t>
      </w:r>
    </w:p>
    <w:p w:rsidR="008A435D" w:rsidRDefault="008A435D">
      <w:pPr>
        <w:pStyle w:val="NoSpacing"/>
        <w:rPr>
          <w:rFonts w:ascii="Arial" w:hAnsi="Arial" w:cs="Arial"/>
        </w:rPr>
      </w:pPr>
    </w:p>
    <w:p w:rsidR="008A435D" w:rsidRDefault="004576E4">
      <w:pPr>
        <w:pStyle w:val="NoSpacing"/>
        <w:numPr>
          <w:ilvl w:val="0"/>
          <w:numId w:val="2"/>
        </w:numPr>
        <w:rPr>
          <w:rFonts w:ascii="Arial" w:hAnsi="Arial" w:cs="Arial"/>
        </w:rPr>
      </w:pPr>
      <w:r>
        <w:rPr>
          <w:rFonts w:ascii="Arial" w:hAnsi="Arial" w:cs="Arial"/>
        </w:rPr>
        <w:t>Contents included are split amongst categories.</w:t>
      </w:r>
    </w:p>
    <w:p w:rsidR="008A435D" w:rsidRDefault="004576E4">
      <w:pPr>
        <w:pStyle w:val="NoSpacing"/>
        <w:numPr>
          <w:ilvl w:val="1"/>
          <w:numId w:val="1"/>
        </w:numPr>
        <w:rPr>
          <w:rFonts w:ascii="Arial" w:hAnsi="Arial" w:cs="Arial"/>
        </w:rPr>
      </w:pPr>
      <w:r>
        <w:rPr>
          <w:rFonts w:ascii="Arial" w:hAnsi="Arial" w:cs="Arial"/>
        </w:rPr>
        <w:t>Text: List of postings, forum</w:t>
      </w:r>
      <w:ins w:id="0" w:author="John" w:date="2014-01-29T12:05:00Z">
        <w:r>
          <w:rPr>
            <w:rFonts w:ascii="Arial" w:hAnsi="Arial" w:cs="Arial"/>
          </w:rPr>
          <w:t>, FAQ’s</w:t>
        </w:r>
      </w:ins>
    </w:p>
    <w:p w:rsidR="008A435D" w:rsidRDefault="004576E4">
      <w:pPr>
        <w:pStyle w:val="NoSpacing"/>
        <w:numPr>
          <w:ilvl w:val="1"/>
          <w:numId w:val="1"/>
        </w:numPr>
        <w:rPr>
          <w:rFonts w:ascii="Arial" w:hAnsi="Arial" w:cs="Arial"/>
        </w:rPr>
      </w:pPr>
      <w:ins w:id="1" w:author="John" w:date="2014-01-22T11:33:00Z">
        <w:r>
          <w:rPr>
            <w:rFonts w:ascii="Arial" w:hAnsi="Arial" w:cs="Arial"/>
          </w:rPr>
          <w:t xml:space="preserve">Matching </w:t>
        </w:r>
        <w:r>
          <w:rPr>
            <w:rFonts w:ascii="Arial" w:hAnsi="Arial" w:cs="Arial"/>
          </w:rPr>
          <w:t>System</w:t>
        </w:r>
      </w:ins>
      <w:ins w:id="2" w:author="John" w:date="2014-01-22T11:44:00Z">
        <w:r>
          <w:rPr>
            <w:rFonts w:ascii="Arial" w:hAnsi="Arial" w:cs="Arial"/>
          </w:rPr>
          <w:t>: hotspots, meeting places</w:t>
        </w:r>
      </w:ins>
    </w:p>
    <w:p w:rsidR="008A435D" w:rsidRDefault="004576E4">
      <w:pPr>
        <w:pStyle w:val="NoSpacing"/>
        <w:numPr>
          <w:ilvl w:val="1"/>
          <w:numId w:val="1"/>
        </w:numPr>
        <w:rPr>
          <w:rFonts w:ascii="Arial" w:hAnsi="Arial" w:cs="Arial"/>
        </w:rPr>
      </w:pPr>
      <w:r>
        <w:rPr>
          <w:rFonts w:ascii="Arial" w:hAnsi="Arial" w:cs="Arial"/>
        </w:rPr>
        <w:t>Graphics: Map, route picture, images</w:t>
      </w:r>
    </w:p>
    <w:p w:rsidR="008A435D" w:rsidRDefault="004576E4">
      <w:pPr>
        <w:pStyle w:val="NoSpacing"/>
        <w:numPr>
          <w:ilvl w:val="1"/>
          <w:numId w:val="1"/>
        </w:numPr>
        <w:rPr>
          <w:rFonts w:ascii="Arial" w:hAnsi="Arial" w:cs="Arial"/>
        </w:rPr>
      </w:pPr>
      <w:r>
        <w:rPr>
          <w:rFonts w:ascii="Arial" w:hAnsi="Arial" w:cs="Arial"/>
        </w:rPr>
        <w:t>Media: Picture slide show, videos, graphics, facebook</w:t>
      </w:r>
      <w:ins w:id="3" w:author="John" w:date="2014-01-22T12:07:00Z">
        <w:r>
          <w:rPr>
            <w:rFonts w:ascii="Arial" w:hAnsi="Arial" w:cs="Arial"/>
          </w:rPr>
          <w:t>,</w:t>
        </w:r>
      </w:ins>
      <w:del w:id="4" w:author="John" w:date="2014-01-22T12:07:00Z">
        <w:r>
          <w:rPr>
            <w:rFonts w:ascii="Arial" w:hAnsi="Arial" w:cs="Arial"/>
          </w:rPr>
          <w:delText xml:space="preserve"> </w:delText>
        </w:r>
      </w:del>
      <w:ins w:id="5" w:author="John" w:date="2014-01-22T12:07:00Z">
        <w:r>
          <w:rPr>
            <w:rFonts w:ascii="Arial" w:hAnsi="Arial" w:cs="Arial"/>
          </w:rPr>
          <w:t xml:space="preserve"> bcit</w:t>
        </w:r>
      </w:ins>
      <w:r>
        <w:rPr>
          <w:rFonts w:ascii="Arial" w:hAnsi="Arial" w:cs="Arial"/>
        </w:rPr>
        <w:t xml:space="preserve"> and twitter link.</w:t>
      </w:r>
    </w:p>
    <w:p w:rsidR="008A435D" w:rsidRDefault="008A435D">
      <w:pPr>
        <w:pStyle w:val="NoSpacing"/>
        <w:rPr>
          <w:rFonts w:ascii="Arial" w:hAnsi="Arial" w:cs="Arial"/>
        </w:rPr>
      </w:pPr>
    </w:p>
    <w:p w:rsidR="008A435D" w:rsidRDefault="004576E4">
      <w:pPr>
        <w:pStyle w:val="NoSpacing"/>
        <w:numPr>
          <w:ilvl w:val="0"/>
          <w:numId w:val="2"/>
        </w:numPr>
        <w:rPr>
          <w:rFonts w:ascii="Arial" w:hAnsi="Arial" w:cs="Arial"/>
        </w:rPr>
      </w:pPr>
      <w:r>
        <w:rPr>
          <w:rFonts w:ascii="Arial" w:hAnsi="Arial" w:cs="Arial"/>
        </w:rPr>
        <w:t xml:space="preserve">There are many factors that will affect how well we do. A basic demand for the website is a base </w:t>
      </w:r>
      <w:r>
        <w:rPr>
          <w:rFonts w:ascii="Arial" w:hAnsi="Arial" w:cs="Arial"/>
        </w:rPr>
        <w:t>requirement. First, interest in the product must be sparked by marketing the service. The service relies on people using it. Secondly, a positive response from the community must be achieved. The website itself must be easy to access and navigate for repea</w:t>
      </w:r>
      <w:r>
        <w:rPr>
          <w:rFonts w:ascii="Arial" w:hAnsi="Arial" w:cs="Arial"/>
        </w:rPr>
        <w:t>ted use from users.</w:t>
      </w:r>
    </w:p>
    <w:p w:rsidR="008A435D" w:rsidRDefault="008A435D">
      <w:pPr>
        <w:pStyle w:val="NoSpacing"/>
        <w:rPr>
          <w:rFonts w:ascii="Arial" w:hAnsi="Arial" w:cs="Arial"/>
        </w:rPr>
      </w:pPr>
    </w:p>
    <w:p w:rsidR="008A435D" w:rsidRDefault="008A435D">
      <w:pPr>
        <w:pStyle w:val="NoSpacing"/>
        <w:rPr>
          <w:rFonts w:ascii="Arial" w:hAnsi="Arial" w:cs="Arial"/>
        </w:rPr>
      </w:pPr>
    </w:p>
    <w:p w:rsidR="008A435D" w:rsidRDefault="008A435D">
      <w:pPr>
        <w:pStyle w:val="NoSpacing"/>
        <w:rPr>
          <w:rFonts w:ascii="Arial" w:hAnsi="Arial" w:cs="Arial"/>
        </w:rPr>
      </w:pPr>
    </w:p>
    <w:p w:rsidR="008A435D" w:rsidRDefault="008A435D">
      <w:pPr>
        <w:pStyle w:val="NoSpacing"/>
        <w:rPr>
          <w:rFonts w:ascii="Arial" w:hAnsi="Arial" w:cs="Arial"/>
        </w:rPr>
      </w:pPr>
    </w:p>
    <w:p w:rsidR="008A435D" w:rsidRDefault="008A435D">
      <w:pPr>
        <w:pStyle w:val="NoSpacing"/>
        <w:rPr>
          <w:rFonts w:ascii="Arial" w:hAnsi="Arial" w:cs="Arial"/>
        </w:rPr>
      </w:pPr>
    </w:p>
    <w:p w:rsidR="008A435D" w:rsidRDefault="008A435D">
      <w:pPr>
        <w:pStyle w:val="NoSpacing"/>
        <w:rPr>
          <w:rFonts w:ascii="Arial" w:hAnsi="Arial" w:cs="Arial"/>
        </w:rPr>
      </w:pPr>
    </w:p>
    <w:p w:rsidR="008A435D" w:rsidRDefault="008A435D">
      <w:pPr>
        <w:pStyle w:val="NoSpacing"/>
        <w:rPr>
          <w:rFonts w:ascii="Arial" w:hAnsi="Arial" w:cs="Arial"/>
        </w:rPr>
      </w:pPr>
    </w:p>
    <w:p w:rsidR="008A435D" w:rsidRDefault="008A435D">
      <w:pPr>
        <w:pStyle w:val="NoSpacing"/>
        <w:rPr>
          <w:rFonts w:ascii="Arial" w:hAnsi="Arial" w:cs="Arial"/>
        </w:rPr>
      </w:pPr>
    </w:p>
    <w:p w:rsidR="008A435D" w:rsidRDefault="004576E4">
      <w:pPr>
        <w:pStyle w:val="NoSpacing"/>
        <w:numPr>
          <w:ilvl w:val="0"/>
          <w:numId w:val="2"/>
        </w:numPr>
        <w:rPr>
          <w:rFonts w:ascii="Arial" w:hAnsi="Arial" w:cs="Arial"/>
        </w:rPr>
      </w:pPr>
      <w:r>
        <w:rPr>
          <w:rFonts w:ascii="Arial" w:hAnsi="Arial" w:cs="Arial"/>
        </w:rPr>
        <w:t>We analyzed two websites that are similar to our idea.</w:t>
      </w:r>
    </w:p>
    <w:p w:rsidR="008A435D" w:rsidRDefault="008A435D">
      <w:pPr>
        <w:pStyle w:val="NoSpacing"/>
        <w:rPr>
          <w:rFonts w:ascii="Arial" w:hAnsi="Arial" w:cs="Arial"/>
        </w:rPr>
      </w:pPr>
    </w:p>
    <w:p w:rsidR="008A435D" w:rsidRDefault="004576E4">
      <w:pPr>
        <w:pStyle w:val="NoSpacing"/>
        <w:rPr>
          <w:rFonts w:ascii="Arial" w:hAnsi="Arial" w:cs="Arial"/>
          <w:u w:val="single"/>
        </w:rPr>
      </w:pPr>
      <w:r>
        <w:rPr>
          <w:rFonts w:ascii="Arial" w:hAnsi="Arial" w:cs="Arial"/>
          <w:u w:val="single"/>
        </w:rPr>
        <w:t>Ridejoy.com</w:t>
      </w:r>
    </w:p>
    <w:p w:rsidR="008A435D" w:rsidRDefault="008A435D">
      <w:pPr>
        <w:pStyle w:val="NoSpacing"/>
        <w:rPr>
          <w:rFonts w:ascii="Arial" w:hAnsi="Arial" w:cs="Arial"/>
        </w:rPr>
      </w:pPr>
    </w:p>
    <w:p w:rsidR="008A435D" w:rsidRDefault="004576E4">
      <w:pPr>
        <w:pStyle w:val="NoSpacing"/>
        <w:rPr>
          <w:rFonts w:ascii="Arial" w:hAnsi="Arial" w:cs="Arial"/>
        </w:rPr>
      </w:pPr>
      <w:r>
        <w:rPr>
          <w:rFonts w:ascii="Arial" w:hAnsi="Arial" w:cs="Arial"/>
        </w:rPr>
        <w:t>Every users needs to register with their private information (address, name, and so on).</w:t>
      </w:r>
    </w:p>
    <w:p w:rsidR="008A435D" w:rsidRDefault="004576E4">
      <w:pPr>
        <w:pStyle w:val="NoSpacing"/>
        <w:rPr>
          <w:rFonts w:ascii="Arial" w:hAnsi="Arial" w:cs="Arial"/>
        </w:rPr>
      </w:pPr>
      <w:r>
        <w:rPr>
          <w:rFonts w:ascii="Arial" w:hAnsi="Arial" w:cs="Arial"/>
        </w:rPr>
        <w:t xml:space="preserve">Can find easily carpooling people who want to save money and time when they register it. It divides users into two groups offer drivers and request riders. </w:t>
      </w:r>
    </w:p>
    <w:p w:rsidR="008A435D" w:rsidRDefault="008A435D">
      <w:pPr>
        <w:pStyle w:val="NoSpacing"/>
        <w:rPr>
          <w:rFonts w:ascii="Arial" w:hAnsi="Arial" w:cs="Arial"/>
          <w:u w:val="single"/>
        </w:rPr>
      </w:pPr>
    </w:p>
    <w:p w:rsidR="008A435D" w:rsidRDefault="004576E4">
      <w:pPr>
        <w:pStyle w:val="NoSpacing"/>
        <w:rPr>
          <w:rFonts w:ascii="Arial" w:hAnsi="Arial" w:cs="Arial"/>
          <w:u w:val="single"/>
        </w:rPr>
      </w:pPr>
      <w:r>
        <w:rPr>
          <w:rFonts w:ascii="Arial" w:hAnsi="Arial" w:cs="Arial"/>
          <w:u w:val="single"/>
        </w:rPr>
        <w:t>Carpool.com</w:t>
      </w:r>
    </w:p>
    <w:p w:rsidR="008A435D" w:rsidRDefault="008A435D">
      <w:pPr>
        <w:pStyle w:val="NoSpacing"/>
        <w:rPr>
          <w:rFonts w:ascii="Arial" w:hAnsi="Arial" w:cs="Arial"/>
        </w:rPr>
      </w:pPr>
    </w:p>
    <w:p w:rsidR="008A435D" w:rsidRDefault="004576E4">
      <w:pPr>
        <w:pStyle w:val="NoSpacing"/>
        <w:rPr>
          <w:rFonts w:ascii="Arial" w:hAnsi="Arial" w:cs="Arial"/>
        </w:rPr>
      </w:pPr>
      <w:r>
        <w:rPr>
          <w:rFonts w:ascii="Arial" w:hAnsi="Arial" w:cs="Arial"/>
        </w:rPr>
        <w:t>Offers carpooling services to the community. It support user registration. It also wo</w:t>
      </w:r>
      <w:r>
        <w:rPr>
          <w:rFonts w:ascii="Arial" w:hAnsi="Arial" w:cs="Arial"/>
        </w:rPr>
        <w:t>rks with other schools and businesses to offer carpool options in your city. However, the website is fairly cluttered and finding the information you need is difficult. Navigation is confusing and it is not immediately clear what carpool routes are availab</w:t>
      </w:r>
      <w:r>
        <w:rPr>
          <w:rFonts w:ascii="Arial" w:hAnsi="Arial" w:cs="Arial"/>
        </w:rPr>
        <w:t>le. The website is national and has no specific community it focuses on. Not a high enough concentration of people use it in an area to become effective.</w:t>
      </w:r>
    </w:p>
    <w:p w:rsidR="008A435D" w:rsidRDefault="008A435D">
      <w:pPr>
        <w:pStyle w:val="NoSpacing"/>
        <w:rPr>
          <w:rFonts w:ascii="Arial" w:hAnsi="Arial" w:cs="Arial"/>
        </w:rPr>
      </w:pPr>
    </w:p>
    <w:p w:rsidR="008A435D" w:rsidRDefault="004576E4">
      <w:pPr>
        <w:pStyle w:val="NoSpacing"/>
        <w:rPr>
          <w:rFonts w:ascii="Arial" w:hAnsi="Arial" w:cs="Arial"/>
          <w:b/>
          <w:sz w:val="28"/>
          <w:szCs w:val="28"/>
          <w:u w:val="single"/>
        </w:rPr>
      </w:pPr>
      <w:r>
        <w:rPr>
          <w:rFonts w:ascii="Arial" w:hAnsi="Arial" w:cs="Arial"/>
          <w:b/>
          <w:sz w:val="28"/>
          <w:szCs w:val="28"/>
        </w:rPr>
        <w:t>2</w:t>
      </w:r>
      <w:ins w:id="6" w:author="Stu" w:date="2014-01-29T12:17:00Z">
        <w:r>
          <w:rPr>
            <w:rFonts w:ascii="Arial" w:hAnsi="Arial" w:cs="Arial"/>
            <w:b/>
            <w:sz w:val="28"/>
            <w:szCs w:val="28"/>
          </w:rPr>
          <w:t>.</w:t>
        </w:r>
      </w:ins>
      <w:del w:id="7" w:author="Stu" w:date="2014-01-29T12:17:00Z">
        <w:r>
          <w:rPr>
            <w:rFonts w:ascii="Arial" w:hAnsi="Arial" w:cs="Arial"/>
            <w:b/>
            <w:sz w:val="28"/>
            <w:szCs w:val="28"/>
          </w:rPr>
          <w:delText>)</w:delText>
        </w:r>
      </w:del>
      <w:r>
        <w:rPr>
          <w:rFonts w:ascii="Arial" w:hAnsi="Arial" w:cs="Arial"/>
          <w:b/>
          <w:sz w:val="28"/>
          <w:szCs w:val="28"/>
        </w:rPr>
        <w:t xml:space="preserve"> </w:t>
      </w:r>
      <w:r>
        <w:rPr>
          <w:rFonts w:ascii="Arial" w:hAnsi="Arial" w:cs="Arial"/>
          <w:b/>
          <w:sz w:val="28"/>
          <w:szCs w:val="28"/>
          <w:u w:val="single"/>
        </w:rPr>
        <w:t>Functional requirements</w:t>
      </w:r>
    </w:p>
    <w:p w:rsidR="008A435D" w:rsidRDefault="008A435D">
      <w:pPr>
        <w:pStyle w:val="NoSpacing"/>
        <w:rPr>
          <w:rFonts w:ascii="Arial" w:hAnsi="Arial" w:cs="Arial"/>
          <w:b/>
          <w:sz w:val="28"/>
          <w:szCs w:val="28"/>
        </w:rPr>
      </w:pPr>
    </w:p>
    <w:p w:rsidR="008A435D" w:rsidRDefault="004576E4">
      <w:pPr>
        <w:pStyle w:val="NoSpacing"/>
        <w:numPr>
          <w:ilvl w:val="0"/>
          <w:numId w:val="4"/>
        </w:numPr>
        <w:rPr>
          <w:rFonts w:ascii="Arial" w:hAnsi="Arial" w:cs="Arial"/>
        </w:rPr>
      </w:pPr>
      <w:r>
        <w:rPr>
          <w:rFonts w:ascii="Arial" w:hAnsi="Arial" w:cs="Arial"/>
        </w:rPr>
        <w:t>We propose a form input that will require user sign in first. User regis</w:t>
      </w:r>
      <w:r>
        <w:rPr>
          <w:rFonts w:ascii="Arial" w:hAnsi="Arial" w:cs="Arial"/>
        </w:rPr>
        <w:t>tration will be restricted to users with my.bcit.ca or bcit.ca email. This will authenticate that a user is from BCIT. Afterwards we hope to implement data input for passengers and drivers that will allow us to categorize and display their entries. We want</w:t>
      </w:r>
      <w:r>
        <w:rPr>
          <w:rFonts w:ascii="Arial" w:hAnsi="Arial" w:cs="Arial"/>
        </w:rPr>
        <w:t xml:space="preserve"> to make the matching process as streamlines as possible so that it can be quick and easy for users.</w:t>
      </w:r>
    </w:p>
    <w:p w:rsidR="008A435D" w:rsidRDefault="008A435D">
      <w:pPr>
        <w:pStyle w:val="NoSpacing"/>
        <w:rPr>
          <w:rFonts w:ascii="Arial" w:hAnsi="Arial" w:cs="Arial"/>
        </w:rPr>
      </w:pPr>
    </w:p>
    <w:p w:rsidR="008A435D" w:rsidRDefault="004576E4">
      <w:pPr>
        <w:pStyle w:val="NoSpacing"/>
        <w:numPr>
          <w:ilvl w:val="0"/>
          <w:numId w:val="4"/>
        </w:numPr>
        <w:rPr>
          <w:rFonts w:ascii="Arial" w:hAnsi="Arial" w:cs="Arial"/>
        </w:rPr>
      </w:pPr>
      <w:r>
        <w:rPr>
          <w:rFonts w:ascii="Arial" w:hAnsi="Arial" w:cs="Arial"/>
        </w:rPr>
        <w:t>We want to list passenger and driver requests in the form of postings similar to how craigslist displays theirs. However, we want to set up a standard uni</w:t>
      </w:r>
      <w:r>
        <w:rPr>
          <w:rFonts w:ascii="Arial" w:hAnsi="Arial" w:cs="Arial"/>
        </w:rPr>
        <w:t>form submission and display style that will allow users to quickly browse through listings.</w:t>
      </w:r>
    </w:p>
    <w:p w:rsidR="008A435D" w:rsidRDefault="004576E4">
      <w:pPr>
        <w:pStyle w:val="NoSpacing"/>
        <w:numPr>
          <w:ilvl w:val="1"/>
          <w:numId w:val="1"/>
        </w:numPr>
        <w:rPr>
          <w:rFonts w:ascii="Arial" w:hAnsi="Arial" w:cs="Arial"/>
        </w:rPr>
      </w:pPr>
      <w:r>
        <w:rPr>
          <w:rFonts w:ascii="Arial" w:hAnsi="Arial" w:cs="Arial"/>
        </w:rPr>
        <w:t>Address</w:t>
      </w:r>
    </w:p>
    <w:p w:rsidR="008A435D" w:rsidRDefault="004576E4">
      <w:pPr>
        <w:pStyle w:val="NoSpacing"/>
        <w:numPr>
          <w:ilvl w:val="1"/>
          <w:numId w:val="1"/>
        </w:numPr>
        <w:rPr>
          <w:rFonts w:ascii="Arial" w:hAnsi="Arial" w:cs="Arial"/>
        </w:rPr>
      </w:pPr>
      <w:r>
        <w:rPr>
          <w:rFonts w:ascii="Arial" w:hAnsi="Arial" w:cs="Arial"/>
        </w:rPr>
        <w:t>Departure and return times</w:t>
      </w:r>
    </w:p>
    <w:p w:rsidR="008A435D" w:rsidRDefault="004576E4">
      <w:pPr>
        <w:pStyle w:val="NoSpacing"/>
        <w:numPr>
          <w:ilvl w:val="1"/>
          <w:numId w:val="1"/>
        </w:numPr>
        <w:rPr>
          <w:rFonts w:ascii="Arial" w:hAnsi="Arial" w:cs="Arial"/>
        </w:rPr>
      </w:pPr>
      <w:r>
        <w:rPr>
          <w:rFonts w:ascii="Arial" w:hAnsi="Arial" w:cs="Arial"/>
        </w:rPr>
        <w:t>Preferences</w:t>
      </w:r>
    </w:p>
    <w:p w:rsidR="008A435D" w:rsidRDefault="004576E4">
      <w:pPr>
        <w:pStyle w:val="NoSpacing"/>
        <w:numPr>
          <w:ilvl w:val="1"/>
          <w:numId w:val="1"/>
        </w:numPr>
        <w:rPr>
          <w:rFonts w:ascii="Arial" w:hAnsi="Arial" w:cs="Arial"/>
        </w:rPr>
      </w:pPr>
      <w:r>
        <w:rPr>
          <w:rFonts w:ascii="Arial" w:hAnsi="Arial" w:cs="Arial"/>
        </w:rPr>
        <w:t xml:space="preserve">Interests </w:t>
      </w:r>
    </w:p>
    <w:p w:rsidR="008A435D" w:rsidRDefault="004576E4">
      <w:pPr>
        <w:pStyle w:val="NoSpacing"/>
        <w:numPr>
          <w:ilvl w:val="1"/>
          <w:numId w:val="1"/>
        </w:numPr>
        <w:rPr>
          <w:rFonts w:ascii="Arial" w:hAnsi="Arial" w:cs="Arial"/>
        </w:rPr>
      </w:pPr>
      <w:r>
        <w:rPr>
          <w:rFonts w:ascii="Arial" w:hAnsi="Arial" w:cs="Arial"/>
        </w:rPr>
        <w:t>Gender</w:t>
      </w:r>
    </w:p>
    <w:p w:rsidR="008A435D" w:rsidRDefault="008A435D">
      <w:pPr>
        <w:pStyle w:val="NoSpacing"/>
        <w:rPr>
          <w:rFonts w:ascii="Arial" w:hAnsi="Arial" w:cs="Arial"/>
        </w:rPr>
      </w:pPr>
    </w:p>
    <w:p w:rsidR="008A435D" w:rsidRDefault="008A435D">
      <w:pPr>
        <w:pStyle w:val="NoSpacing"/>
        <w:rPr>
          <w:rFonts w:ascii="Arial" w:hAnsi="Arial" w:cs="Arial"/>
        </w:rPr>
      </w:pPr>
    </w:p>
    <w:p w:rsidR="008A435D" w:rsidRDefault="004576E4">
      <w:pPr>
        <w:pStyle w:val="NoSpacing"/>
        <w:rPr>
          <w:rFonts w:ascii="Arial" w:hAnsi="Arial" w:cs="Arial"/>
          <w:b/>
          <w:sz w:val="28"/>
          <w:szCs w:val="28"/>
          <w:u w:val="single"/>
        </w:rPr>
      </w:pPr>
      <w:r>
        <w:rPr>
          <w:rFonts w:ascii="Arial" w:hAnsi="Arial" w:cs="Arial"/>
          <w:b/>
          <w:sz w:val="28"/>
          <w:szCs w:val="28"/>
        </w:rPr>
        <w:t xml:space="preserve">3.  </w:t>
      </w:r>
      <w:r>
        <w:rPr>
          <w:rFonts w:ascii="Arial" w:hAnsi="Arial" w:cs="Arial"/>
          <w:b/>
          <w:sz w:val="28"/>
          <w:szCs w:val="28"/>
          <w:u w:val="single"/>
        </w:rPr>
        <w:t>Work plan</w:t>
      </w:r>
    </w:p>
    <w:p w:rsidR="008A435D" w:rsidRDefault="008A435D">
      <w:pPr>
        <w:pStyle w:val="NoSpacing"/>
        <w:rPr>
          <w:rFonts w:ascii="Arial" w:hAnsi="Arial" w:cs="Arial"/>
        </w:rPr>
      </w:pPr>
    </w:p>
    <w:p w:rsidR="008A435D" w:rsidRDefault="004576E4">
      <w:pPr>
        <w:pStyle w:val="NoSpacing"/>
        <w:rPr>
          <w:rFonts w:ascii="Arial" w:hAnsi="Arial" w:cs="Arial"/>
        </w:rPr>
      </w:pPr>
      <w:r>
        <w:rPr>
          <w:rFonts w:ascii="Arial" w:hAnsi="Arial" w:cs="Arial"/>
        </w:rPr>
        <w:t xml:space="preserve">Our team is well structured towards creating this website. We all have some sort </w:t>
      </w:r>
      <w:r>
        <w:rPr>
          <w:rFonts w:ascii="Arial" w:hAnsi="Arial" w:cs="Arial"/>
        </w:rPr>
        <w:t xml:space="preserve">of experience that will contribute towards the development of this website. Experience includes html, PHP, Photoshop, and navigation. We hope to all contribute equally and bring our strengths and creativity towards completing this website. Immediately, we </w:t>
      </w:r>
      <w:r>
        <w:rPr>
          <w:rFonts w:ascii="Arial" w:hAnsi="Arial" w:cs="Arial"/>
        </w:rPr>
        <w:t>have designated a 2 hour meeting time every Wednesday where we will discuss our progress and set new tasks and goals. During our meetings we plan to gather our completed work and present it in order to assess quality as a group. Moral is high amongst our g</w:t>
      </w:r>
      <w:r>
        <w:rPr>
          <w:rFonts w:ascii="Arial" w:hAnsi="Arial" w:cs="Arial"/>
        </w:rPr>
        <w:t>roup and we are all ambitious. If deadlines are difficult for an individual to meet we will as a group try to help each other move forward as a team.</w:t>
      </w:r>
    </w:p>
    <w:p w:rsidR="008A435D" w:rsidRDefault="008A435D">
      <w:pPr>
        <w:pStyle w:val="NoSpacing"/>
        <w:rPr>
          <w:rFonts w:ascii="Arial" w:hAnsi="Arial" w:cs="Arial"/>
        </w:rPr>
      </w:pPr>
    </w:p>
    <w:p w:rsidR="008A435D" w:rsidRDefault="004576E4">
      <w:pPr>
        <w:pStyle w:val="NoSpacing"/>
        <w:rPr>
          <w:rFonts w:ascii="Arial" w:hAnsi="Arial" w:cs="Arial"/>
          <w:b/>
          <w:sz w:val="28"/>
          <w:szCs w:val="28"/>
          <w:u w:val="single"/>
        </w:rPr>
      </w:pPr>
      <w:ins w:id="8" w:author="Stu" w:date="2014-01-29T12:18:00Z">
        <w:r>
          <w:rPr>
            <w:rFonts w:ascii="Arial" w:hAnsi="Arial" w:cs="Arial"/>
            <w:b/>
            <w:sz w:val="28"/>
            <w:szCs w:val="28"/>
          </w:rPr>
          <w:t>4.</w:t>
        </w:r>
        <w:r>
          <w:rPr>
            <w:rFonts w:ascii="Arial" w:hAnsi="Arial" w:cs="Arial"/>
            <w:b/>
            <w:sz w:val="28"/>
            <w:szCs w:val="28"/>
            <w:u w:val="single"/>
          </w:rPr>
          <w:t xml:space="preserve"> WireFrame</w:t>
        </w:r>
      </w:ins>
    </w:p>
    <w:p w:rsidR="008A435D" w:rsidRDefault="004576E4">
      <w:pPr>
        <w:pStyle w:val="NoSpacing"/>
        <w:rPr>
          <w:rFonts w:ascii="Arial" w:hAnsi="Arial" w:cs="Arial"/>
        </w:rPr>
      </w:pPr>
      <w:del w:id="9" w:author="Stuart Budd" w:date="2014-02-01T13:53:00Z">
        <w:r>
          <w:rPr>
            <w:rFonts w:ascii="Arial" w:hAnsi="Arial" w:cs="Arial"/>
          </w:rPr>
          <w:lastRenderedPageBreak/>
          <w:delText>The page</w:delText>
        </w:r>
      </w:del>
      <w:ins w:id="10" w:author="Stuart Budd" w:date="2014-02-01T13:53:00Z">
        <w:r>
          <w:rPr>
            <w:rFonts w:ascii="Arial" w:hAnsi="Arial" w:cs="Arial"/>
          </w:rPr>
          <w:t xml:space="preserve"> A</w:t>
        </w:r>
      </w:ins>
      <w:ins w:id="11" w:author="Stu" w:date="2014-01-29T12:22:00Z">
        <w:r>
          <w:rPr>
            <w:rFonts w:ascii="Arial" w:hAnsi="Arial" w:cs="Arial"/>
          </w:rPr>
          <w:t xml:space="preserve"> s</w:t>
        </w:r>
      </w:ins>
      <w:ins w:id="12" w:author="Stu" w:date="2014-01-29T12:19:00Z">
        <w:r>
          <w:rPr>
            <w:rFonts w:ascii="Arial" w:hAnsi="Arial" w:cs="Arial"/>
          </w:rPr>
          <w:t>imple</w:t>
        </w:r>
      </w:ins>
      <w:ins w:id="13" w:author="Stuart Budd" w:date="2014-02-01T13:53:00Z">
        <w:r>
          <w:rPr>
            <w:rFonts w:ascii="Arial" w:hAnsi="Arial" w:cs="Arial"/>
          </w:rPr>
          <w:t xml:space="preserve"> page</w:t>
        </w:r>
      </w:ins>
      <w:ins w:id="14" w:author="Stu" w:date="2014-01-29T12:19:00Z">
        <w:r>
          <w:rPr>
            <w:rFonts w:ascii="Arial" w:hAnsi="Arial" w:cs="Arial"/>
          </w:rPr>
          <w:t xml:space="preserve"> design with jello layout</w:t>
        </w:r>
      </w:ins>
      <w:ins w:id="15" w:author="Stu" w:date="2014-01-29T12:24:00Z">
        <w:r>
          <w:rPr>
            <w:rFonts w:ascii="Arial" w:hAnsi="Arial" w:cs="Arial"/>
          </w:rPr>
          <w:t>,</w:t>
        </w:r>
      </w:ins>
      <w:ins w:id="16" w:author="Stu" w:date="2014-01-29T12:19:00Z">
        <w:r>
          <w:rPr>
            <w:rFonts w:ascii="Arial" w:hAnsi="Arial" w:cs="Arial"/>
          </w:rPr>
          <w:t xml:space="preserve"> </w:t>
        </w:r>
      </w:ins>
      <w:ins w:id="17" w:author="Stu" w:date="2014-01-29T12:24:00Z">
        <w:r>
          <w:rPr>
            <w:rFonts w:ascii="Arial" w:hAnsi="Arial" w:cs="Arial"/>
          </w:rPr>
          <w:t>w</w:t>
        </w:r>
      </w:ins>
      <w:ins w:id="18" w:author="Stu" w:date="2014-01-29T12:21:00Z">
        <w:r>
          <w:rPr>
            <w:rFonts w:ascii="Arial" w:hAnsi="Arial" w:cs="Arial"/>
          </w:rPr>
          <w:t>hile using</w:t>
        </w:r>
      </w:ins>
      <w:ins w:id="19" w:author="Stu" w:date="2014-01-29T12:24:00Z">
        <w:r>
          <w:rPr>
            <w:rFonts w:ascii="Arial" w:hAnsi="Arial" w:cs="Arial"/>
          </w:rPr>
          <w:t xml:space="preserve"> </w:t>
        </w:r>
      </w:ins>
      <w:ins w:id="20" w:author="Stu" w:date="2014-01-29T12:25:00Z">
        <w:r>
          <w:rPr>
            <w:rFonts w:ascii="Arial" w:hAnsi="Arial" w:cs="Arial"/>
          </w:rPr>
          <w:t xml:space="preserve">ample white space. </w:t>
        </w:r>
      </w:ins>
      <w:ins w:id="21" w:author="Stuart Budd" w:date="2014-02-01T13:53:00Z">
        <w:r>
          <w:rPr>
            <w:rFonts w:ascii="Arial" w:hAnsi="Arial" w:cs="Arial"/>
          </w:rPr>
          <w:t xml:space="preserve">The website </w:t>
        </w:r>
        <w:r>
          <w:rPr>
            <w:rFonts w:ascii="Arial" w:hAnsi="Arial" w:cs="Arial"/>
          </w:rPr>
          <w:t>layout will mimic BCIT's website so that the target audience is comfortable with the website flow</w:t>
        </w:r>
      </w:ins>
      <w:ins w:id="22" w:author="Stuart Budd" w:date="2014-02-01T13:54:00Z">
        <w:r>
          <w:rPr>
            <w:rFonts w:ascii="Arial" w:hAnsi="Arial" w:cs="Arial"/>
          </w:rPr>
          <w:t>. Site header/logo will be consistent on every page</w:t>
        </w:r>
      </w:ins>
      <w:ins w:id="23" w:author="Stuart Budd" w:date="2014-02-01T14:03:00Z">
        <w:r>
          <w:rPr>
            <w:rFonts w:ascii="Arial" w:hAnsi="Arial" w:cs="Arial"/>
          </w:rPr>
          <w:t xml:space="preserve">. Our </w:t>
        </w:r>
      </w:ins>
      <w:ins w:id="24" w:author="Stuart Budd" w:date="2014-02-01T14:09:00Z">
        <w:r>
          <w:rPr>
            <w:rFonts w:ascii="Arial" w:hAnsi="Arial" w:cs="Arial"/>
          </w:rPr>
          <w:t>i</w:t>
        </w:r>
      </w:ins>
      <w:ins w:id="25" w:author="Stuart Budd" w:date="2014-02-01T14:08:00Z">
        <w:r>
          <w:rPr>
            <w:rFonts w:ascii="Arial" w:hAnsi="Arial" w:cs="Arial"/>
          </w:rPr>
          <w:t xml:space="preserve">ntro page includes </w:t>
        </w:r>
      </w:ins>
      <w:ins w:id="26" w:author="Stuart Budd" w:date="2014-02-01T14:09:00Z">
        <w:r>
          <w:rPr>
            <w:rFonts w:ascii="Arial" w:hAnsi="Arial" w:cs="Arial"/>
          </w:rPr>
          <w:t>site name and our copyright/last update and contact email.</w:t>
        </w:r>
      </w:ins>
      <w:ins w:id="27" w:author="Stuart Budd" w:date="2014-02-01T14:11:00Z">
        <w:r>
          <w:rPr>
            <w:rFonts w:ascii="Arial" w:hAnsi="Arial" w:cs="Arial"/>
          </w:rPr>
          <w:t xml:space="preserve"> Due to our colour schem</w:t>
        </w:r>
        <w:r>
          <w:rPr>
            <w:rFonts w:ascii="Arial" w:hAnsi="Arial" w:cs="Arial"/>
          </w:rPr>
          <w:t xml:space="preserve">e we have </w:t>
        </w:r>
      </w:ins>
      <w:ins w:id="28" w:author="Stuart Budd" w:date="2014-02-01T14:12:00Z">
        <w:r>
          <w:rPr>
            <w:rFonts w:ascii="Arial" w:hAnsi="Arial" w:cs="Arial"/>
          </w:rPr>
          <w:t xml:space="preserve">good contrast and repetition. As well this leads to proper contrast between text, background and </w:t>
        </w:r>
      </w:ins>
      <w:ins w:id="29" w:author="Stuart Budd" w:date="2014-02-01T14:13:00Z">
        <w:r>
          <w:rPr>
            <w:rFonts w:ascii="Arial" w:hAnsi="Arial" w:cs="Arial"/>
          </w:rPr>
          <w:t>text/graphics/white space balance.</w:t>
        </w:r>
      </w:ins>
      <w:ins w:id="30" w:author="Stuart Budd" w:date="2014-02-01T14:36:00Z">
        <w:r>
          <w:rPr>
            <w:rFonts w:ascii="Arial" w:hAnsi="Arial" w:cs="Arial"/>
          </w:rPr>
          <w:t xml:space="preserve"> </w:t>
        </w:r>
      </w:ins>
      <w:ins w:id="31" w:author="Stuart Budd" w:date="2014-02-01T14:38:00Z">
        <w:r>
          <w:rPr>
            <w:rFonts w:ascii="Arial" w:hAnsi="Arial" w:cs="Arial"/>
          </w:rPr>
          <w:t>Our header and logo take up no more than one-quarter to one-third of the browser window at 1024x768 reso</w:t>
        </w:r>
      </w:ins>
      <w:ins w:id="32" w:author="Stuart Budd" w:date="2014-02-01T14:39:00Z">
        <w:r>
          <w:rPr>
            <w:rFonts w:ascii="Arial" w:hAnsi="Arial" w:cs="Arial"/>
          </w:rPr>
          <w:t xml:space="preserve">lution. </w:t>
        </w:r>
      </w:ins>
    </w:p>
    <w:p w:rsidR="008A435D" w:rsidRDefault="008A435D">
      <w:pPr>
        <w:pStyle w:val="NoSpacing"/>
        <w:rPr>
          <w:rFonts w:ascii="Arial" w:hAnsi="Arial" w:cs="Arial"/>
        </w:rPr>
      </w:pPr>
    </w:p>
    <w:p w:rsidR="00E43C52" w:rsidRDefault="004576E4">
      <w:pPr>
        <w:pStyle w:val="NoSpacing"/>
        <w:rPr>
          <w:rFonts w:ascii="Arial" w:hAnsi="Arial" w:cs="Arial"/>
        </w:rPr>
      </w:pPr>
      <w:r>
        <w:rPr>
          <w:rFonts w:ascii="Arial" w:hAnsi="Arial" w:cs="Arial"/>
        </w:rPr>
        <w:tab/>
      </w:r>
    </w:p>
    <w:p w:rsidR="00E43C52" w:rsidRDefault="00E43C52">
      <w:pPr>
        <w:pStyle w:val="NoSpacing"/>
        <w:rPr>
          <w:rFonts w:ascii="Arial" w:hAnsi="Arial" w:cs="Arial"/>
        </w:rPr>
      </w:pPr>
    </w:p>
    <w:p w:rsidR="00E43C52" w:rsidRDefault="00E43C52">
      <w:pPr>
        <w:pStyle w:val="NoSpacing"/>
        <w:rPr>
          <w:ins w:id="33" w:author="Leon Ho" w:date="2014-03-15T00:34:00Z"/>
          <w:rFonts w:ascii="Arial" w:hAnsi="Arial" w:cs="Arial"/>
          <w:b/>
          <w:sz w:val="28"/>
          <w:szCs w:val="28"/>
          <w:u w:val="single"/>
        </w:rPr>
      </w:pPr>
      <w:ins w:id="34" w:author="Leon Ho" w:date="2014-03-15T00:34:00Z">
        <w:r w:rsidRPr="00E43C52">
          <w:rPr>
            <w:rFonts w:ascii="Arial" w:hAnsi="Arial" w:cs="Arial"/>
            <w:b/>
            <w:sz w:val="28"/>
            <w:szCs w:val="28"/>
            <w:rPrChange w:id="35" w:author="Leon Ho" w:date="2014-03-15T00:34:00Z">
              <w:rPr>
                <w:rFonts w:ascii="Arial" w:hAnsi="Arial" w:cs="Arial"/>
                <w:b/>
                <w:sz w:val="28"/>
                <w:szCs w:val="28"/>
                <w:u w:val="single"/>
              </w:rPr>
            </w:rPrChange>
          </w:rPr>
          <w:t>5.</w:t>
        </w:r>
        <w:r>
          <w:rPr>
            <w:rFonts w:ascii="Arial" w:hAnsi="Arial" w:cs="Arial"/>
            <w:b/>
            <w:sz w:val="28"/>
            <w:szCs w:val="28"/>
            <w:u w:val="single"/>
          </w:rPr>
          <w:t xml:space="preserve"> New Additions</w:t>
        </w:r>
      </w:ins>
    </w:p>
    <w:p w:rsidR="00E43C52" w:rsidRDefault="00E43C52">
      <w:pPr>
        <w:pStyle w:val="NoSpacing"/>
        <w:rPr>
          <w:ins w:id="36" w:author="Leon Ho" w:date="2014-03-15T00:35:00Z"/>
          <w:rFonts w:ascii="Arial" w:hAnsi="Arial" w:cs="Arial"/>
          <w:b/>
          <w:u w:val="single"/>
        </w:rPr>
      </w:pPr>
    </w:p>
    <w:p w:rsidR="00E43C52" w:rsidRDefault="00E43C52">
      <w:pPr>
        <w:pStyle w:val="NoSpacing"/>
        <w:rPr>
          <w:ins w:id="37" w:author="Leon Ho" w:date="2014-03-15T00:35:00Z"/>
          <w:rFonts w:ascii="Arial" w:hAnsi="Arial" w:cs="Arial"/>
        </w:rPr>
      </w:pPr>
      <w:ins w:id="38" w:author="Leon Ho" w:date="2014-03-15T00:35:00Z">
        <w:r>
          <w:rPr>
            <w:rFonts w:ascii="Arial" w:hAnsi="Arial" w:cs="Arial"/>
          </w:rPr>
          <w:t>Milestone 4</w:t>
        </w:r>
      </w:ins>
    </w:p>
    <w:p w:rsidR="00E43C52" w:rsidRDefault="00E43C52" w:rsidP="00E43C52">
      <w:pPr>
        <w:pStyle w:val="NoSpacing"/>
        <w:numPr>
          <w:ilvl w:val="0"/>
          <w:numId w:val="6"/>
        </w:numPr>
        <w:rPr>
          <w:ins w:id="39" w:author="Leon Ho" w:date="2014-03-15T00:37:00Z"/>
          <w:rFonts w:ascii="Arial" w:hAnsi="Arial" w:cs="Arial"/>
        </w:rPr>
        <w:pPrChange w:id="40" w:author="Leon Ho" w:date="2014-03-15T00:35:00Z">
          <w:pPr>
            <w:pStyle w:val="NoSpacing"/>
          </w:pPr>
        </w:pPrChange>
      </w:pPr>
      <w:ins w:id="41" w:author="Leon Ho" w:date="2014-03-15T00:35:00Z">
        <w:r>
          <w:rPr>
            <w:rFonts w:ascii="Arial" w:hAnsi="Arial" w:cs="Arial"/>
          </w:rPr>
          <w:t>Added A</w:t>
        </w:r>
      </w:ins>
      <w:ins w:id="42" w:author="Leon Ho" w:date="2014-03-15T00:42:00Z">
        <w:r w:rsidR="004576E4">
          <w:rPr>
            <w:rFonts w:ascii="Arial" w:hAnsi="Arial" w:cs="Arial"/>
          </w:rPr>
          <w:t>JAX</w:t>
        </w:r>
      </w:ins>
      <w:bookmarkStart w:id="43" w:name="_GoBack"/>
      <w:bookmarkEnd w:id="43"/>
      <w:ins w:id="44" w:author="Leon Ho" w:date="2014-03-15T00:35:00Z">
        <w:r>
          <w:rPr>
            <w:rFonts w:ascii="Arial" w:hAnsi="Arial" w:cs="Arial"/>
          </w:rPr>
          <w:t xml:space="preserve"> for pages for all pages</w:t>
        </w:r>
      </w:ins>
      <w:ins w:id="45" w:author="Leon Ho" w:date="2014-03-15T00:37:00Z">
        <w:r>
          <w:rPr>
            <w:rFonts w:ascii="Arial" w:hAnsi="Arial" w:cs="Arial"/>
          </w:rPr>
          <w:t>,</w:t>
        </w:r>
      </w:ins>
      <w:ins w:id="46" w:author="Leon Ho" w:date="2014-03-15T00:35:00Z">
        <w:r>
          <w:rPr>
            <w:rFonts w:ascii="Arial" w:hAnsi="Arial" w:cs="Arial"/>
          </w:rPr>
          <w:t xml:space="preserve"> </w:t>
        </w:r>
      </w:ins>
      <w:ins w:id="47" w:author="Leon Ho" w:date="2014-03-15T00:37:00Z">
        <w:r>
          <w:rPr>
            <w:rFonts w:ascii="Arial" w:hAnsi="Arial" w:cs="Arial"/>
          </w:rPr>
          <w:t xml:space="preserve">minus the logged in pages. </w:t>
        </w:r>
      </w:ins>
    </w:p>
    <w:p w:rsidR="00E43C52" w:rsidRDefault="00E43C52" w:rsidP="00E43C52">
      <w:pPr>
        <w:pStyle w:val="NoSpacing"/>
        <w:numPr>
          <w:ilvl w:val="0"/>
          <w:numId w:val="6"/>
        </w:numPr>
        <w:rPr>
          <w:ins w:id="48" w:author="Leon Ho" w:date="2014-03-15T00:39:00Z"/>
          <w:rFonts w:ascii="Arial" w:hAnsi="Arial" w:cs="Arial"/>
        </w:rPr>
        <w:pPrChange w:id="49" w:author="Leon Ho" w:date="2014-03-15T00:35:00Z">
          <w:pPr>
            <w:pStyle w:val="NoSpacing"/>
          </w:pPr>
        </w:pPrChange>
      </w:pPr>
      <w:ins w:id="50" w:author="Leon Ho" w:date="2014-03-15T00:37:00Z">
        <w:r>
          <w:rPr>
            <w:rFonts w:ascii="Arial" w:hAnsi="Arial" w:cs="Arial"/>
          </w:rPr>
          <w:t xml:space="preserve">Added validation </w:t>
        </w:r>
      </w:ins>
      <w:ins w:id="51" w:author="Leon Ho" w:date="2014-03-15T00:35:00Z">
        <w:r>
          <w:rPr>
            <w:rFonts w:ascii="Arial" w:hAnsi="Arial" w:cs="Arial"/>
          </w:rPr>
          <w:t xml:space="preserve">to all for fields, look </w:t>
        </w:r>
      </w:ins>
      <w:ins w:id="52" w:author="Leon Ho" w:date="2014-03-15T00:38:00Z">
        <w:r>
          <w:rPr>
            <w:rFonts w:ascii="Arial" w:hAnsi="Arial" w:cs="Arial"/>
          </w:rPr>
          <w:t xml:space="preserve">at </w:t>
        </w:r>
        <w:r w:rsidRPr="00E43C52">
          <w:rPr>
            <w:rFonts w:ascii="Arial" w:hAnsi="Arial" w:cs="Arial"/>
            <w:i/>
            <w:rPrChange w:id="53" w:author="Leon Ho" w:date="2014-03-15T00:38:00Z">
              <w:rPr>
                <w:rFonts w:ascii="Arial" w:hAnsi="Arial" w:cs="Arial"/>
              </w:rPr>
            </w:rPrChange>
          </w:rPr>
          <w:t>Milestone4FieldDocumentation.docx</w:t>
        </w:r>
        <w:r>
          <w:rPr>
            <w:rFonts w:ascii="Arial" w:hAnsi="Arial" w:cs="Arial"/>
          </w:rPr>
          <w:t xml:space="preserve"> for more information</w:t>
        </w:r>
      </w:ins>
    </w:p>
    <w:p w:rsidR="00E43C52" w:rsidRDefault="00E43C52" w:rsidP="00E43C52">
      <w:pPr>
        <w:pStyle w:val="NoSpacing"/>
        <w:numPr>
          <w:ilvl w:val="0"/>
          <w:numId w:val="6"/>
        </w:numPr>
        <w:rPr>
          <w:ins w:id="54" w:author="Leon Ho" w:date="2014-03-15T00:39:00Z"/>
          <w:rFonts w:ascii="Arial" w:hAnsi="Arial" w:cs="Arial"/>
        </w:rPr>
        <w:pPrChange w:id="55" w:author="Leon Ho" w:date="2014-03-15T00:35:00Z">
          <w:pPr>
            <w:pStyle w:val="NoSpacing"/>
          </w:pPr>
        </w:pPrChange>
      </w:pPr>
      <w:ins w:id="56" w:author="Leon Ho" w:date="2014-03-15T00:39:00Z">
        <w:r>
          <w:rPr>
            <w:rFonts w:ascii="Arial" w:hAnsi="Arial" w:cs="Arial"/>
          </w:rPr>
          <w:t>Added ability to be able check if current address is located correctly on Google maps</w:t>
        </w:r>
      </w:ins>
    </w:p>
    <w:p w:rsidR="00E43C52" w:rsidRDefault="00E43C52" w:rsidP="00E43C52">
      <w:pPr>
        <w:pStyle w:val="NoSpacing"/>
        <w:numPr>
          <w:ilvl w:val="0"/>
          <w:numId w:val="6"/>
        </w:numPr>
        <w:rPr>
          <w:ins w:id="57" w:author="Leon Ho" w:date="2014-03-15T00:40:00Z"/>
          <w:rFonts w:ascii="Arial" w:hAnsi="Arial" w:cs="Arial"/>
        </w:rPr>
        <w:pPrChange w:id="58" w:author="Leon Ho" w:date="2014-03-15T00:35:00Z">
          <w:pPr>
            <w:pStyle w:val="NoSpacing"/>
          </w:pPr>
        </w:pPrChange>
      </w:pPr>
      <w:ins w:id="59" w:author="Leon Ho" w:date="2014-03-15T00:39:00Z">
        <w:r>
          <w:rPr>
            <w:rFonts w:ascii="Arial" w:hAnsi="Arial" w:cs="Arial"/>
          </w:rPr>
          <w:t>Warnings are now inline using a span tag.</w:t>
        </w:r>
      </w:ins>
    </w:p>
    <w:p w:rsidR="00E43C52" w:rsidRDefault="00E43C52" w:rsidP="00E43C52">
      <w:pPr>
        <w:pStyle w:val="NoSpacing"/>
        <w:numPr>
          <w:ilvl w:val="0"/>
          <w:numId w:val="6"/>
        </w:numPr>
        <w:rPr>
          <w:ins w:id="60" w:author="Leon Ho" w:date="2014-03-15T00:41:00Z"/>
          <w:rFonts w:ascii="Arial" w:hAnsi="Arial" w:cs="Arial"/>
        </w:rPr>
        <w:pPrChange w:id="61" w:author="Leon Ho" w:date="2014-03-15T00:35:00Z">
          <w:pPr>
            <w:pStyle w:val="NoSpacing"/>
          </w:pPr>
        </w:pPrChange>
      </w:pPr>
      <w:ins w:id="62" w:author="Leon Ho" w:date="2014-03-15T00:40:00Z">
        <w:r>
          <w:rPr>
            <w:rFonts w:ascii="Arial" w:hAnsi="Arial" w:cs="Arial"/>
          </w:rPr>
          <w:t xml:space="preserve">Now able to submit pages even with Javascript disabled. </w:t>
        </w:r>
      </w:ins>
    </w:p>
    <w:p w:rsidR="00E43C52" w:rsidRDefault="00E43C52" w:rsidP="00E43C52">
      <w:pPr>
        <w:pStyle w:val="NoSpacing"/>
        <w:numPr>
          <w:ilvl w:val="0"/>
          <w:numId w:val="6"/>
        </w:numPr>
        <w:rPr>
          <w:ins w:id="63" w:author="Leon Ho" w:date="2014-03-15T00:42:00Z"/>
          <w:rFonts w:ascii="Arial" w:hAnsi="Arial" w:cs="Arial"/>
        </w:rPr>
        <w:pPrChange w:id="64" w:author="Leon Ho" w:date="2014-03-15T00:35:00Z">
          <w:pPr>
            <w:pStyle w:val="NoSpacing"/>
          </w:pPr>
        </w:pPrChange>
      </w:pPr>
      <w:ins w:id="65" w:author="Leon Ho" w:date="2014-03-15T00:41:00Z">
        <w:r>
          <w:rPr>
            <w:rFonts w:ascii="Arial" w:hAnsi="Arial" w:cs="Arial"/>
          </w:rPr>
          <w:t>Email validation now uses official RFC 5322 standard</w:t>
        </w:r>
      </w:ins>
    </w:p>
    <w:p w:rsidR="00E43C52" w:rsidRPr="00E43C52" w:rsidRDefault="00E43C52" w:rsidP="00E43C52">
      <w:pPr>
        <w:pStyle w:val="NoSpacing"/>
        <w:numPr>
          <w:ilvl w:val="0"/>
          <w:numId w:val="6"/>
        </w:numPr>
        <w:rPr>
          <w:rFonts w:ascii="Arial" w:hAnsi="Arial" w:cs="Arial"/>
          <w:rPrChange w:id="66" w:author="Leon Ho" w:date="2014-03-15T00:35:00Z">
            <w:rPr>
              <w:rFonts w:ascii="Arial" w:hAnsi="Arial" w:cs="Arial"/>
            </w:rPr>
          </w:rPrChange>
        </w:rPr>
        <w:pPrChange w:id="67" w:author="Leon Ho" w:date="2014-03-15T00:35:00Z">
          <w:pPr>
            <w:pStyle w:val="NoSpacing"/>
          </w:pPr>
        </w:pPrChange>
      </w:pPr>
      <w:ins w:id="68" w:author="Leon Ho" w:date="2014-03-15T00:42:00Z">
        <w:r>
          <w:rPr>
            <w:rFonts w:ascii="Arial" w:hAnsi="Arial" w:cs="Arial"/>
          </w:rPr>
          <w:t>Removed header and footer for all pages to be loaded by AJAX.</w:t>
        </w:r>
      </w:ins>
    </w:p>
    <w:sectPr w:rsidR="00E43C52" w:rsidRPr="00E43C5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roman"/>
    <w:pitch w:val="variable"/>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3136"/>
    <w:multiLevelType w:val="multilevel"/>
    <w:tmpl w:val="41FCE2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CC50B6"/>
    <w:multiLevelType w:val="hybridMultilevel"/>
    <w:tmpl w:val="AC721B80"/>
    <w:lvl w:ilvl="0" w:tplc="540A72BA">
      <w:start w:val="5"/>
      <w:numFmt w:val="bullet"/>
      <w:lvlText w:val="-"/>
      <w:lvlJc w:val="left"/>
      <w:pPr>
        <w:ind w:left="1080" w:hanging="360"/>
      </w:pPr>
      <w:rPr>
        <w:rFonts w:ascii="Arial" w:eastAsia="SimSu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CDC4C12"/>
    <w:multiLevelType w:val="multilevel"/>
    <w:tmpl w:val="3BE2C5F4"/>
    <w:lvl w:ilvl="0">
      <w:start w:val="1"/>
      <w:numFmt w:val="lowerLetter"/>
      <w:lvlText w:val="%1."/>
      <w:lvlJc w:val="left"/>
      <w:pPr>
        <w:ind w:left="1080" w:hanging="360"/>
      </w:pPr>
      <w:rPr>
        <w:sz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42383013"/>
    <w:multiLevelType w:val="multilevel"/>
    <w:tmpl w:val="0B2E65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E941730"/>
    <w:multiLevelType w:val="multilevel"/>
    <w:tmpl w:val="6DC238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5AE6AB4"/>
    <w:multiLevelType w:val="multilevel"/>
    <w:tmpl w:val="A93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on Ho">
    <w15:presenceInfo w15:providerId="Windows Live" w15:userId="47e01207213f3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useFELayout/>
    <w:compatSetting w:name="compatibilityMode" w:uri="http://schemas.microsoft.com/office/word" w:val="12"/>
  </w:compat>
  <w:rsids>
    <w:rsidRoot w:val="008A435D"/>
    <w:rsid w:val="004576E4"/>
    <w:rsid w:val="008A435D"/>
    <w:rsid w:val="00E43C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8021CB-E4AF-44D9-86A2-25E17655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rFonts w:ascii="Calibri" w:eastAsia="SimSun"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Calibri"/>
      <w:sz w:val="20"/>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 w:type="paragraph" w:styleId="NoSpacing">
    <w:name w:val="No Spacing"/>
    <w:pPr>
      <w:suppressAutoHyphens/>
      <w:spacing w:after="0" w:line="100" w:lineRule="atLeast"/>
    </w:pPr>
    <w:rPr>
      <w:rFonts w:ascii="Calibri" w:eastAsia="SimSun" w:hAnsi="Calibri" w:cs="Calibri"/>
      <w:lang w:eastAsia="en-US"/>
    </w:rPr>
  </w:style>
  <w:style w:type="paragraph" w:styleId="BalloonText">
    <w:name w:val="Balloon Text"/>
    <w:basedOn w:val="Normal"/>
    <w:pPr>
      <w:spacing w:after="0" w:line="100" w:lineRule="atLeast"/>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5D3CF-7F9B-4A89-AB62-C1D4876DB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Leon Ho</cp:lastModifiedBy>
  <cp:revision>6</cp:revision>
  <dcterms:created xsi:type="dcterms:W3CDTF">2014-01-15T18:51:00Z</dcterms:created>
  <dcterms:modified xsi:type="dcterms:W3CDTF">2014-03-15T07:42:00Z</dcterms:modified>
</cp:coreProperties>
</file>